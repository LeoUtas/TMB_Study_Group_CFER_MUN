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B226" w14:textId="6FD6D3D8" w:rsidR="00562B00" w:rsidRPr="00335BC6" w:rsidRDefault="00724EC8">
      <w:pPr>
        <w:rPr>
          <w:rFonts w:cstheme="minorHAnsi"/>
          <w:b/>
          <w:bCs/>
          <w:lang w:val="en-US"/>
        </w:rPr>
      </w:pPr>
      <w:r w:rsidRPr="00335BC6">
        <w:rPr>
          <w:rFonts w:cstheme="minorHAnsi"/>
          <w:b/>
          <w:bCs/>
          <w:lang w:val="en-US"/>
        </w:rPr>
        <w:t>TMB study group – Meeting 1</w:t>
      </w:r>
    </w:p>
    <w:p w14:paraId="3D06630C" w14:textId="33D542BF" w:rsidR="00D01A27" w:rsidRPr="00335BC6" w:rsidRDefault="00D01A27">
      <w:pPr>
        <w:rPr>
          <w:rFonts w:cstheme="minorHAnsi"/>
          <w:lang w:val="en-US"/>
        </w:rPr>
      </w:pPr>
    </w:p>
    <w:p w14:paraId="176E6A16" w14:textId="2010ABF5" w:rsidR="00876B67" w:rsidRPr="00335BC6" w:rsidRDefault="00876B67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 xml:space="preserve">I organize the questions into two parts. The first part is on some statistical background. You are welcome to look up some readings to familiarize with the concepts. </w:t>
      </w:r>
      <w:r w:rsidR="00335BC6">
        <w:rPr>
          <w:rFonts w:cstheme="minorHAnsi"/>
          <w:lang w:val="en-US"/>
        </w:rPr>
        <w:t xml:space="preserve">I’ll also give a 1000-foot overview in our meeting. However, these concepts are key to understand why and how we are doing what we do. </w:t>
      </w:r>
    </w:p>
    <w:p w14:paraId="535660C0" w14:textId="77777777" w:rsidR="00876B67" w:rsidRPr="00335BC6" w:rsidRDefault="00876B67">
      <w:pPr>
        <w:rPr>
          <w:rFonts w:cstheme="minorHAnsi"/>
          <w:lang w:val="en-US"/>
        </w:rPr>
      </w:pPr>
    </w:p>
    <w:p w14:paraId="17FD9808" w14:textId="33E8C8C8" w:rsidR="00D01A27" w:rsidRPr="00335BC6" w:rsidRDefault="00D01A27">
      <w:pPr>
        <w:rPr>
          <w:rFonts w:cstheme="minorHAnsi"/>
          <w:b/>
          <w:bCs/>
          <w:lang w:val="en-US"/>
        </w:rPr>
      </w:pPr>
      <w:r w:rsidRPr="00335BC6">
        <w:rPr>
          <w:rFonts w:cstheme="minorHAnsi"/>
          <w:b/>
          <w:bCs/>
          <w:lang w:val="en-US"/>
        </w:rPr>
        <w:t xml:space="preserve">Concepts: </w:t>
      </w:r>
    </w:p>
    <w:p w14:paraId="046B679E" w14:textId="77777777" w:rsidR="00D01A27" w:rsidRPr="00335BC6" w:rsidRDefault="00D01A27">
      <w:pPr>
        <w:rPr>
          <w:rFonts w:cstheme="minorHAnsi"/>
          <w:lang w:val="en-US"/>
        </w:rPr>
      </w:pPr>
    </w:p>
    <w:p w14:paraId="52C8F838" w14:textId="508E01A9" w:rsidR="00D01A27" w:rsidRPr="00335BC6" w:rsidRDefault="00D01A27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 xml:space="preserve">1. What is </w:t>
      </w:r>
      <w:r w:rsidR="00876B67" w:rsidRPr="00335BC6">
        <w:rPr>
          <w:rFonts w:cstheme="minorHAnsi"/>
          <w:lang w:val="en-US"/>
        </w:rPr>
        <w:t xml:space="preserve">a hierarchical model? </w:t>
      </w:r>
    </w:p>
    <w:p w14:paraId="72E282AA" w14:textId="2F1C585D" w:rsidR="00876B67" w:rsidRPr="00335BC6" w:rsidRDefault="00876B67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 xml:space="preserve">2. What are random effects and fixed effects? </w:t>
      </w:r>
    </w:p>
    <w:p w14:paraId="6D76A9B8" w14:textId="536579AC" w:rsidR="00876B67" w:rsidRPr="00335BC6" w:rsidRDefault="00876B67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 xml:space="preserve">3. What is a state space model? </w:t>
      </w:r>
    </w:p>
    <w:p w14:paraId="30F47FC3" w14:textId="3E22BA9B" w:rsidR="00876B67" w:rsidRPr="00335BC6" w:rsidRDefault="00876B67">
      <w:pPr>
        <w:rPr>
          <w:rFonts w:cstheme="minorHAnsi"/>
        </w:rPr>
      </w:pPr>
      <w:r w:rsidRPr="00335BC6">
        <w:rPr>
          <w:rFonts w:cstheme="minorHAnsi"/>
        </w:rPr>
        <w:t xml:space="preserve">4. What is a linear model? Generalized linear model? Generalized linear mixed effect model? </w:t>
      </w:r>
    </w:p>
    <w:p w14:paraId="1E16A4FF" w14:textId="024C0D8B" w:rsidR="00876B67" w:rsidRPr="00335BC6" w:rsidRDefault="00876B67">
      <w:pPr>
        <w:rPr>
          <w:rFonts w:cstheme="minorHAnsi"/>
        </w:rPr>
      </w:pPr>
      <w:r w:rsidRPr="00335BC6">
        <w:rPr>
          <w:rFonts w:cstheme="minorHAnsi"/>
        </w:rPr>
        <w:t>5. What is an additive model? Generalized additive model?</w:t>
      </w:r>
    </w:p>
    <w:p w14:paraId="661720B6" w14:textId="18712E59" w:rsidR="00876B67" w:rsidRPr="00335BC6" w:rsidRDefault="00876B67" w:rsidP="00876B67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 xml:space="preserve">6. Do you recognize this expression? </w:t>
      </w:r>
      <w:proofErr w:type="gramStart"/>
      <w:r w:rsidRPr="00335BC6">
        <w:rPr>
          <w:rFonts w:cstheme="minorHAnsi"/>
          <w:lang w:val="en-US"/>
        </w:rPr>
        <w:t>P(</w:t>
      </w:r>
      <w:proofErr w:type="spellStart"/>
      <w:proofErr w:type="gramEnd"/>
      <w:r w:rsidRPr="00335BC6">
        <w:rPr>
          <w:rFonts w:cstheme="minorHAnsi"/>
          <w:lang w:val="en-US"/>
        </w:rPr>
        <w:t>data|process</w:t>
      </w:r>
      <w:proofErr w:type="spellEnd"/>
      <w:r w:rsidRPr="00335BC6">
        <w:rPr>
          <w:rFonts w:cstheme="minorHAnsi"/>
          <w:lang w:val="en-US"/>
        </w:rPr>
        <w:t>, parameters)*P(</w:t>
      </w:r>
      <w:proofErr w:type="spellStart"/>
      <w:r w:rsidRPr="00335BC6">
        <w:rPr>
          <w:rFonts w:cstheme="minorHAnsi"/>
          <w:lang w:val="en-US"/>
        </w:rPr>
        <w:t>process|parameters</w:t>
      </w:r>
      <w:proofErr w:type="spellEnd"/>
      <w:r w:rsidRPr="00335BC6">
        <w:rPr>
          <w:rFonts w:cstheme="minorHAnsi"/>
          <w:lang w:val="en-US"/>
        </w:rPr>
        <w:t>)</w:t>
      </w:r>
    </w:p>
    <w:p w14:paraId="204EDA55" w14:textId="77777777" w:rsidR="00876B67" w:rsidRPr="00335BC6" w:rsidRDefault="00876B67" w:rsidP="00876B67">
      <w:pPr>
        <w:ind w:firstLine="220"/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>If not, check the definition of likelihood function and maximum likelihood</w:t>
      </w:r>
    </w:p>
    <w:p w14:paraId="0C1ABE28" w14:textId="51DB0954" w:rsidR="00876B67" w:rsidRPr="00335BC6" w:rsidRDefault="00876B67" w:rsidP="00876B67">
      <w:pPr>
        <w:rPr>
          <w:rFonts w:cstheme="minorHAnsi"/>
        </w:rPr>
      </w:pPr>
      <w:r w:rsidRPr="00335BC6">
        <w:rPr>
          <w:rFonts w:cstheme="minorHAnsi"/>
        </w:rPr>
        <w:t xml:space="preserve">7. What is the difference between likelihood and probability? </w:t>
      </w:r>
    </w:p>
    <w:p w14:paraId="75F5D5C9" w14:textId="3F70D5A4" w:rsidR="00876B67" w:rsidRPr="00335BC6" w:rsidRDefault="00876B67">
      <w:pPr>
        <w:rPr>
          <w:rFonts w:cstheme="minorHAnsi"/>
        </w:rPr>
      </w:pPr>
      <w:r w:rsidRPr="00335BC6">
        <w:rPr>
          <w:rFonts w:cstheme="minorHAnsi"/>
        </w:rPr>
        <w:t xml:space="preserve">8. What is data fitting? Why do we need to do data fitting and how? </w:t>
      </w:r>
    </w:p>
    <w:p w14:paraId="66C0D263" w14:textId="36B42EF9" w:rsidR="00724EC8" w:rsidRPr="00335BC6" w:rsidRDefault="00724EC8">
      <w:pPr>
        <w:rPr>
          <w:rFonts w:cstheme="minorHAnsi"/>
        </w:rPr>
      </w:pPr>
      <w:r w:rsidRPr="00335BC6">
        <w:rPr>
          <w:rFonts w:cstheme="minorHAnsi"/>
        </w:rPr>
        <w:t>9. How do we find a derivative?</w:t>
      </w:r>
    </w:p>
    <w:p w14:paraId="73A7E8FD" w14:textId="7EA223D9" w:rsidR="00876B67" w:rsidRPr="00335BC6" w:rsidRDefault="00724EC8">
      <w:pPr>
        <w:rPr>
          <w:rFonts w:cstheme="minorHAnsi"/>
        </w:rPr>
      </w:pPr>
      <w:proofErr w:type="gramStart"/>
      <w:r w:rsidRPr="00335BC6">
        <w:rPr>
          <w:rFonts w:cstheme="minorHAnsi"/>
        </w:rPr>
        <w:t>10</w:t>
      </w:r>
      <w:r w:rsidR="00876B67" w:rsidRPr="00335BC6">
        <w:rPr>
          <w:rFonts w:cstheme="minorHAnsi"/>
        </w:rPr>
        <w:t xml:space="preserve"> .</w:t>
      </w:r>
      <w:proofErr w:type="gramEnd"/>
      <w:r w:rsidR="00876B67" w:rsidRPr="00335BC6">
        <w:rPr>
          <w:rFonts w:cstheme="minorHAnsi"/>
        </w:rPr>
        <w:t xml:space="preserve"> </w:t>
      </w:r>
      <w:r w:rsidR="0033544D" w:rsidRPr="00335BC6">
        <w:rPr>
          <w:rFonts w:cstheme="minorHAnsi"/>
        </w:rPr>
        <w:t>What is a normal likelihood? Poisson likelihood?</w:t>
      </w:r>
    </w:p>
    <w:p w14:paraId="57305B9C" w14:textId="7537441D" w:rsidR="00D01A27" w:rsidRPr="00335BC6" w:rsidRDefault="00D01A27">
      <w:pPr>
        <w:rPr>
          <w:rFonts w:cstheme="minorHAnsi"/>
          <w:lang w:val="en-US"/>
        </w:rPr>
      </w:pPr>
    </w:p>
    <w:p w14:paraId="643D0192" w14:textId="137233C1" w:rsidR="00D01A27" w:rsidRPr="00335BC6" w:rsidRDefault="00D01A27">
      <w:pPr>
        <w:rPr>
          <w:rFonts w:cstheme="minorHAnsi"/>
          <w:lang w:val="en-US"/>
        </w:rPr>
      </w:pPr>
    </w:p>
    <w:p w14:paraId="1F38344E" w14:textId="2F86E517" w:rsidR="00D01A27" w:rsidRPr="00335BC6" w:rsidRDefault="00335BC6">
      <w:pPr>
        <w:rPr>
          <w:rFonts w:cstheme="minorHAnsi"/>
          <w:b/>
          <w:bCs/>
          <w:lang w:val="en-US"/>
        </w:rPr>
      </w:pPr>
      <w:r w:rsidRPr="00335BC6">
        <w:rPr>
          <w:rFonts w:cstheme="minorHAnsi"/>
          <w:b/>
          <w:bCs/>
          <w:lang w:val="en-US"/>
        </w:rPr>
        <w:t>Coding</w:t>
      </w:r>
    </w:p>
    <w:p w14:paraId="69CF3AA9" w14:textId="77777777" w:rsidR="00335BC6" w:rsidRPr="00335BC6" w:rsidRDefault="00335BC6">
      <w:pPr>
        <w:rPr>
          <w:rFonts w:cstheme="minorHAnsi"/>
          <w:lang w:val="en-US"/>
        </w:rPr>
      </w:pPr>
    </w:p>
    <w:p w14:paraId="68529B20" w14:textId="650F6391" w:rsidR="00876B67" w:rsidRDefault="00876B67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 xml:space="preserve">Check the installation help document for installation stuff. </w:t>
      </w:r>
    </w:p>
    <w:p w14:paraId="1A6BA511" w14:textId="77777777" w:rsidR="00335BC6" w:rsidRPr="00335BC6" w:rsidRDefault="00335BC6">
      <w:pPr>
        <w:rPr>
          <w:rFonts w:cstheme="minorHAnsi"/>
          <w:lang w:val="en-US"/>
        </w:rPr>
      </w:pPr>
    </w:p>
    <w:p w14:paraId="16AC12C7" w14:textId="25BCD097" w:rsidR="00335BC6" w:rsidRPr="00335BC6" w:rsidRDefault="00335BC6">
      <w:pPr>
        <w:rPr>
          <w:rFonts w:eastAsia="Times New Roman" w:cstheme="minorHAnsi"/>
        </w:rPr>
      </w:pPr>
      <w:r w:rsidRPr="00335BC6">
        <w:rPr>
          <w:rFonts w:cstheme="minorHAnsi"/>
          <w:lang w:val="en-US"/>
        </w:rPr>
        <w:t xml:space="preserve">Check </w:t>
      </w:r>
      <w:hyperlink r:id="rId5" w:history="1">
        <w:r w:rsidRPr="00335BC6">
          <w:rPr>
            <w:rFonts w:eastAsia="Times New Roman" w:cstheme="minorHAnsi"/>
            <w:color w:val="0000FF"/>
            <w:u w:val="single"/>
          </w:rPr>
          <w:t>https://kaskr.github.io/adcomp/Introduction.html</w:t>
        </w:r>
      </w:hyperlink>
      <w:r w:rsidRPr="00335BC6">
        <w:rPr>
          <w:rFonts w:eastAsia="Times New Roman" w:cstheme="minorHAnsi"/>
        </w:rPr>
        <w:t xml:space="preserve"> for the structure of TMB, I/O with R and a C++ template. </w:t>
      </w:r>
    </w:p>
    <w:p w14:paraId="7B620835" w14:textId="7AE1CCCA" w:rsidR="00876B67" w:rsidRPr="00335BC6" w:rsidRDefault="00876B67">
      <w:pPr>
        <w:rPr>
          <w:rFonts w:cstheme="minorHAnsi"/>
          <w:lang w:val="en-US"/>
        </w:rPr>
      </w:pPr>
    </w:p>
    <w:p w14:paraId="3913D7C0" w14:textId="3FD9AAB8" w:rsidR="00876B67" w:rsidRPr="00335BC6" w:rsidRDefault="00876B67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>This is the very first meeting. I’ll give an example</w:t>
      </w:r>
      <w:r w:rsidR="00335BC6" w:rsidRPr="00335BC6">
        <w:rPr>
          <w:rFonts w:cstheme="minorHAnsi"/>
          <w:lang w:val="en-US"/>
        </w:rPr>
        <w:t xml:space="preserve"> for a </w:t>
      </w:r>
      <w:proofErr w:type="spellStart"/>
      <w:r w:rsidR="00335BC6" w:rsidRPr="00335BC6">
        <w:rPr>
          <w:rFonts w:cstheme="minorHAnsi"/>
          <w:lang w:val="en-US"/>
        </w:rPr>
        <w:t>cpp</w:t>
      </w:r>
      <w:proofErr w:type="spellEnd"/>
      <w:r w:rsidR="00335BC6" w:rsidRPr="00335BC6">
        <w:rPr>
          <w:rFonts w:cstheme="minorHAnsi"/>
          <w:lang w:val="en-US"/>
        </w:rPr>
        <w:t xml:space="preserve"> and R script</w:t>
      </w:r>
      <w:r w:rsidRPr="00335BC6">
        <w:rPr>
          <w:rFonts w:cstheme="minorHAnsi"/>
          <w:lang w:val="en-US"/>
        </w:rPr>
        <w:t xml:space="preserve"> first. </w:t>
      </w:r>
      <w:r w:rsidR="00335BC6" w:rsidRPr="00335BC6">
        <w:rPr>
          <w:rFonts w:cstheme="minorHAnsi"/>
          <w:lang w:val="en-US"/>
        </w:rPr>
        <w:t xml:space="preserve">Check the </w:t>
      </w:r>
      <w:proofErr w:type="spellStart"/>
      <w:r w:rsidR="00335BC6" w:rsidRPr="00335BC6">
        <w:rPr>
          <w:rFonts w:cstheme="minorHAnsi"/>
          <w:lang w:val="en-US"/>
        </w:rPr>
        <w:t>cpp</w:t>
      </w:r>
      <w:proofErr w:type="spellEnd"/>
      <w:r w:rsidR="00335BC6" w:rsidRPr="00335BC6">
        <w:rPr>
          <w:rFonts w:cstheme="minorHAnsi"/>
          <w:lang w:val="en-US"/>
        </w:rPr>
        <w:t xml:space="preserve"> file and R file in Week 1 folder for hints</w:t>
      </w:r>
      <w:r w:rsidR="00335BC6">
        <w:rPr>
          <w:rFonts w:cstheme="minorHAnsi"/>
          <w:lang w:val="en-US"/>
        </w:rPr>
        <w:t xml:space="preserve"> for Question 1</w:t>
      </w:r>
      <w:r w:rsidR="00335BC6" w:rsidRPr="00335BC6">
        <w:rPr>
          <w:rFonts w:cstheme="minorHAnsi"/>
          <w:lang w:val="en-US"/>
        </w:rPr>
        <w:t xml:space="preserve">.  </w:t>
      </w:r>
    </w:p>
    <w:p w14:paraId="65147CCF" w14:textId="77777777" w:rsidR="00724EC8" w:rsidRPr="00335BC6" w:rsidRDefault="00724EC8">
      <w:pPr>
        <w:rPr>
          <w:rFonts w:cstheme="minorHAnsi"/>
          <w:lang w:val="en-US"/>
        </w:rPr>
      </w:pPr>
    </w:p>
    <w:p w14:paraId="48FD0FBE" w14:textId="77777777" w:rsidR="00335BC6" w:rsidRPr="00335BC6" w:rsidRDefault="00724EC8">
      <w:pPr>
        <w:rPr>
          <w:rFonts w:cstheme="minorHAnsi"/>
          <w:u w:val="single"/>
          <w:lang w:val="en-US"/>
        </w:rPr>
      </w:pPr>
      <w:r w:rsidRPr="00335BC6">
        <w:rPr>
          <w:rFonts w:cstheme="minorHAnsi"/>
          <w:u w:val="single"/>
          <w:lang w:val="en-US"/>
        </w:rPr>
        <w:t xml:space="preserve">Question 1: </w:t>
      </w:r>
    </w:p>
    <w:p w14:paraId="7575E36A" w14:textId="5F25D22E" w:rsidR="00724EC8" w:rsidRPr="00335BC6" w:rsidRDefault="00724EC8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>Calculate the derivative of this complex function</w:t>
      </w:r>
    </w:p>
    <w:p w14:paraId="0D551BD4" w14:textId="54C64745" w:rsidR="0033544D" w:rsidRPr="00335BC6" w:rsidRDefault="0033544D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f</m:t>
          </m:r>
          <m:d>
            <m:dPr>
              <m:ctrlPr>
                <w:ins w:id="0" w:author="Jin Gao" w:date="2019-11-15T10:26:00Z">
                  <w:rPr>
                    <w:rFonts w:ascii="Cambria Math" w:hAnsi="Cambria Math" w:cstheme="minorHAnsi"/>
                    <w:i/>
                    <w:lang w:val="en-US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=-</m:t>
          </m:r>
          <m:sSup>
            <m:sSupPr>
              <m:ctrlPr>
                <w:ins w:id="1" w:author="Unknown" w:date="2019-11-15T10:26:00Z">
                  <w:rPr>
                    <w:rFonts w:ascii="Cambria Math" w:hAnsi="Cambria Math" w:cstheme="minorHAnsi"/>
                    <w:lang w:val="en-US"/>
                  </w:rPr>
                </w:ins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sup>
          </m:sSup>
          <m:sSup>
            <m:sSupPr>
              <m:ctrlPr>
                <w:ins w:id="2" w:author="Unknown" w:date="2019-11-15T10:26:00Z">
                  <w:rPr>
                    <w:rFonts w:ascii="Cambria Math" w:hAnsi="Cambria Math" w:cstheme="minorHAnsi"/>
                    <w:i/>
                    <w:lang w:val="en-US"/>
                  </w:rPr>
                </w:ins>
              </m:ctrlPr>
            </m:sSupPr>
            <m:e>
              <m:d>
                <m:dPr>
                  <m:ctrlPr>
                    <w:ins w:id="3" w:author="Jin Gao" w:date="2019-11-15T10:27:00Z">
                      <w:rPr>
                        <w:rFonts w:ascii="Cambria Math" w:hAnsi="Cambria Math" w:cstheme="minorHAnsi"/>
                        <w:i/>
                        <w:lang w:val="en-US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-</m:t>
          </m:r>
          <m:sSup>
            <m:sSupPr>
              <m:ctrlPr>
                <w:ins w:id="4" w:author="Unknown" w:date="2019-11-15T10:26:00Z">
                  <w:rPr>
                    <w:rFonts w:ascii="Cambria Math" w:hAnsi="Cambria Math" w:cstheme="minorHAnsi"/>
                    <w:i/>
                    <w:lang w:val="en-US"/>
                  </w:rPr>
                </w:ins>
              </m:ctrlPr>
            </m:sSupPr>
            <m:e>
              <m:d>
                <m:dPr>
                  <m:ctrlPr>
                    <w:ins w:id="5" w:author="Jin Gao" w:date="2019-11-15T10:27:00Z">
                      <w:rPr>
                        <w:rFonts w:ascii="Cambria Math" w:hAnsi="Cambria Math" w:cstheme="minorHAnsi"/>
                        <w:i/>
                        <w:lang w:val="en-US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sinx-3</m:t>
                  </m:r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lang w:val="en-US"/>
            </w:rPr>
            <m:t>/10</m:t>
          </m:r>
        </m:oMath>
      </m:oMathPara>
    </w:p>
    <w:p w14:paraId="1A5E5B78" w14:textId="77777777" w:rsidR="0033544D" w:rsidRPr="00335BC6" w:rsidRDefault="0033544D">
      <w:pPr>
        <w:rPr>
          <w:rFonts w:cstheme="minorHAnsi"/>
          <w:lang w:val="en-US"/>
        </w:rPr>
      </w:pPr>
    </w:p>
    <w:p w14:paraId="44E3538D" w14:textId="2E627E05" w:rsidR="0033544D" w:rsidRPr="00335BC6" w:rsidRDefault="0033544D" w:rsidP="0033544D">
      <w:pPr>
        <w:rPr>
          <w:rFonts w:cstheme="minorHAnsi"/>
          <w:lang w:val="en-US"/>
        </w:rPr>
      </w:pPr>
      <w:r w:rsidRPr="0033544D">
        <w:rPr>
          <w:rFonts w:cstheme="minorHAnsi"/>
          <w:lang w:val="en-US"/>
        </w:rPr>
        <w:t>Use TMB to recreate this plot</w:t>
      </w:r>
      <w:r w:rsidR="00335BC6" w:rsidRPr="00335BC6">
        <w:rPr>
          <w:rFonts w:cstheme="minorHAnsi"/>
          <w:lang w:val="en-US"/>
        </w:rPr>
        <w:t>.</w:t>
      </w:r>
    </w:p>
    <w:p w14:paraId="5A03C125" w14:textId="6960344D" w:rsidR="0033544D" w:rsidRPr="0033544D" w:rsidRDefault="0033544D" w:rsidP="0033544D">
      <w:pPr>
        <w:rPr>
          <w:rFonts w:cstheme="minorHAnsi"/>
          <w:lang w:val="en-US"/>
        </w:rPr>
      </w:pPr>
      <w:r w:rsidRPr="00335BC6">
        <w:rPr>
          <w:rFonts w:cstheme="minorHAnsi"/>
        </w:rPr>
        <w:lastRenderedPageBreak/>
        <w:drawing>
          <wp:inline distT="0" distB="0" distL="0" distR="0" wp14:anchorId="2AC357C6" wp14:editId="79758341">
            <wp:extent cx="4438099" cy="2017059"/>
            <wp:effectExtent l="0" t="0" r="0" b="254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4010142-6D7F-4738-A7AC-CCDE3C00E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4010142-6D7F-4738-A7AC-CCDE3C00E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131" cy="20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476D" w14:textId="2C41613A" w:rsidR="00724EC8" w:rsidRPr="00335BC6" w:rsidRDefault="0033544D" w:rsidP="0033544D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>Hint: You need to use a for loop over x in [-3,2]</w:t>
      </w:r>
    </w:p>
    <w:p w14:paraId="25D42156" w14:textId="560FB848" w:rsidR="0033544D" w:rsidRPr="00335BC6" w:rsidRDefault="0033544D" w:rsidP="0033544D">
      <w:pPr>
        <w:rPr>
          <w:rFonts w:cstheme="minorHAnsi"/>
          <w:lang w:val="en-US"/>
        </w:rPr>
      </w:pPr>
    </w:p>
    <w:p w14:paraId="04A54786" w14:textId="3F6BB0DF" w:rsidR="0033544D" w:rsidRPr="00335BC6" w:rsidRDefault="00335BC6">
      <w:pPr>
        <w:rPr>
          <w:rFonts w:cstheme="minorHAnsi"/>
          <w:u w:val="single"/>
          <w:lang w:val="en-US"/>
        </w:rPr>
      </w:pPr>
      <w:r w:rsidRPr="00335BC6">
        <w:rPr>
          <w:rFonts w:cstheme="minorHAnsi"/>
          <w:u w:val="single"/>
          <w:lang w:val="en-US"/>
        </w:rPr>
        <w:t xml:space="preserve">Question 2: </w:t>
      </w:r>
    </w:p>
    <w:p w14:paraId="5494E5BB" w14:textId="63C73870" w:rsidR="00335BC6" w:rsidRDefault="00335BC6" w:rsidP="00335B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Look up the p</w:t>
      </w:r>
      <w:r w:rsidR="002D2E59">
        <w:rPr>
          <w:rFonts w:cstheme="minorHAnsi"/>
          <w:lang w:val="en-US"/>
        </w:rPr>
        <w:t xml:space="preserve">robability </w:t>
      </w:r>
      <w:r>
        <w:rPr>
          <w:rFonts w:cstheme="minorHAnsi"/>
          <w:lang w:val="en-US"/>
        </w:rPr>
        <w:t>m</w:t>
      </w:r>
      <w:r w:rsidR="002D2E59">
        <w:rPr>
          <w:rFonts w:cstheme="minorHAnsi"/>
          <w:lang w:val="en-US"/>
        </w:rPr>
        <w:t>ass function (pmf</w:t>
      </w:r>
      <w:bookmarkStart w:id="6" w:name="_GoBack"/>
      <w:bookmarkEnd w:id="6"/>
      <w:r w:rsidR="002D2E59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for Poisson likelihood; identify which term are data and which term are parameters. </w:t>
      </w:r>
    </w:p>
    <w:p w14:paraId="3A2A9835" w14:textId="77777777" w:rsidR="00335BC6" w:rsidRDefault="00335BC6" w:rsidP="00335B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Take log of the function by hand. </w:t>
      </w:r>
    </w:p>
    <w:p w14:paraId="0C3E8ED8" w14:textId="77777777" w:rsidR="00335BC6" w:rsidRDefault="00335BC6" w:rsidP="00335B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Write out the loglikelihood (</w:t>
      </w:r>
      <w:proofErr w:type="spellStart"/>
      <w:r>
        <w:rPr>
          <w:rFonts w:cstheme="minorHAnsi"/>
          <w:lang w:val="en-US"/>
        </w:rPr>
        <w:t>nll</w:t>
      </w:r>
      <w:proofErr w:type="spellEnd"/>
      <w:r>
        <w:rPr>
          <w:rFonts w:cstheme="minorHAnsi"/>
          <w:lang w:val="en-US"/>
        </w:rPr>
        <w:t xml:space="preserve">) for a single data point. </w:t>
      </w:r>
    </w:p>
    <w:p w14:paraId="6F66618E" w14:textId="0F1DFB4E" w:rsidR="00335BC6" w:rsidRPr="00335BC6" w:rsidRDefault="00335BC6" w:rsidP="00335B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Evaluate the </w:t>
      </w:r>
      <w:proofErr w:type="spellStart"/>
      <w:r>
        <w:rPr>
          <w:rFonts w:cstheme="minorHAnsi"/>
          <w:lang w:val="en-US"/>
        </w:rPr>
        <w:t>nll</w:t>
      </w:r>
      <w:proofErr w:type="spellEnd"/>
      <w:r>
        <w:rPr>
          <w:rFonts w:cstheme="minorHAnsi"/>
          <w:lang w:val="en-US"/>
        </w:rPr>
        <w:t xml:space="preserve"> for k = 4 and </w:t>
      </w:r>
      <w:proofErr w:type="spellStart"/>
      <w:r>
        <w:rPr>
          <w:rFonts w:cstheme="minorHAnsi"/>
          <w:lang w:val="en-US"/>
        </w:rPr>
        <w:t>lamda</w:t>
      </w:r>
      <w:proofErr w:type="spellEnd"/>
      <w:r>
        <w:rPr>
          <w:rFonts w:cstheme="minorHAnsi"/>
          <w:lang w:val="en-US"/>
        </w:rPr>
        <w:t xml:space="preserve"> = 5.5.</w:t>
      </w:r>
      <w:r w:rsidRPr="00335BC6">
        <w:t xml:space="preserve"> </w:t>
      </w:r>
      <w:r w:rsidRPr="00335BC6">
        <w:rPr>
          <w:rFonts w:cstheme="minorHAnsi"/>
          <w:lang w:val="en-US"/>
        </w:rPr>
        <w:t xml:space="preserve">Check answer with </w:t>
      </w:r>
      <w:proofErr w:type="spellStart"/>
      <w:proofErr w:type="gramStart"/>
      <w:r w:rsidRPr="00335BC6">
        <w:rPr>
          <w:rFonts w:cstheme="minorHAnsi"/>
          <w:lang w:val="en-US"/>
        </w:rPr>
        <w:t>dpois</w:t>
      </w:r>
      <w:proofErr w:type="spellEnd"/>
      <w:r w:rsidRPr="00335BC6">
        <w:rPr>
          <w:rFonts w:cstheme="minorHAnsi"/>
          <w:lang w:val="en-US"/>
        </w:rPr>
        <w:t>(</w:t>
      </w:r>
      <w:proofErr w:type="gramEnd"/>
      <w:r w:rsidRPr="00335BC6">
        <w:rPr>
          <w:rFonts w:cstheme="minorHAnsi"/>
          <w:lang w:val="en-US"/>
        </w:rPr>
        <w:t>x, lambda, TRUE)</w:t>
      </w:r>
    </w:p>
    <w:p w14:paraId="45B97FB1" w14:textId="77777777" w:rsidR="00335BC6" w:rsidRPr="00335BC6" w:rsidRDefault="00335BC6" w:rsidP="00335BC6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>Plot NLL for lambda between 0 and 15</w:t>
      </w:r>
    </w:p>
    <w:p w14:paraId="36550155" w14:textId="058784D4" w:rsidR="00335BC6" w:rsidRPr="00335BC6" w:rsidRDefault="00335BC6" w:rsidP="00335BC6">
      <w:pPr>
        <w:rPr>
          <w:rFonts w:cstheme="minorHAnsi"/>
        </w:rPr>
      </w:pPr>
      <w:r w:rsidRPr="00335BC6">
        <w:rPr>
          <w:rFonts w:cstheme="minorHAnsi"/>
          <w:lang w:val="en-US"/>
        </w:rPr>
        <w:t xml:space="preserve">Hint: Use log(factorial(k)) or </w:t>
      </w:r>
      <w:proofErr w:type="spellStart"/>
      <w:r w:rsidRPr="00335BC6">
        <w:rPr>
          <w:rFonts w:cstheme="minorHAnsi"/>
          <w:lang w:val="en-US"/>
        </w:rPr>
        <w:t>lgamma</w:t>
      </w:r>
      <w:proofErr w:type="spellEnd"/>
      <w:r w:rsidRPr="00335BC6">
        <w:rPr>
          <w:rFonts w:cstheme="minorHAnsi"/>
          <w:lang w:val="en-US"/>
        </w:rPr>
        <w:t>(k+1)</w:t>
      </w:r>
    </w:p>
    <w:p w14:paraId="62B05A7F" w14:textId="77777777" w:rsidR="00335BC6" w:rsidRDefault="00335BC6">
      <w:pPr>
        <w:rPr>
          <w:rFonts w:cstheme="minorHAnsi"/>
          <w:lang w:val="en-US"/>
        </w:rPr>
      </w:pPr>
    </w:p>
    <w:p w14:paraId="18278CA2" w14:textId="77777777" w:rsidR="00335BC6" w:rsidRPr="00335BC6" w:rsidRDefault="00335BC6">
      <w:pPr>
        <w:rPr>
          <w:rFonts w:cstheme="minorHAnsi"/>
          <w:lang w:val="en-US"/>
        </w:rPr>
      </w:pPr>
    </w:p>
    <w:p w14:paraId="5C55B5A1" w14:textId="4152DF28" w:rsidR="00335BC6" w:rsidRPr="00335BC6" w:rsidRDefault="00724EC8" w:rsidP="00335BC6">
      <w:pPr>
        <w:rPr>
          <w:rFonts w:cstheme="minorHAnsi"/>
          <w:u w:val="single"/>
          <w:lang w:val="en-US"/>
        </w:rPr>
      </w:pPr>
      <w:r w:rsidRPr="00335BC6">
        <w:rPr>
          <w:rFonts w:cstheme="minorHAnsi"/>
          <w:u w:val="single"/>
          <w:lang w:val="en-US"/>
        </w:rPr>
        <w:t xml:space="preserve">Question </w:t>
      </w:r>
      <w:r w:rsidR="00335BC6">
        <w:rPr>
          <w:rFonts w:cstheme="minorHAnsi"/>
          <w:u w:val="single"/>
          <w:lang w:val="en-US"/>
        </w:rPr>
        <w:t>3</w:t>
      </w:r>
      <w:r w:rsidRPr="00335BC6">
        <w:rPr>
          <w:rFonts w:cstheme="minorHAnsi"/>
          <w:u w:val="single"/>
          <w:lang w:val="en-US"/>
        </w:rPr>
        <w:t xml:space="preserve">: </w:t>
      </w:r>
    </w:p>
    <w:p w14:paraId="25488243" w14:textId="68D55CCB" w:rsidR="00335BC6" w:rsidRPr="00335BC6" w:rsidRDefault="00335BC6" w:rsidP="00335BC6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 xml:space="preserve">Here are your data. Assume a linear model </w:t>
      </w:r>
      <m:oMath>
        <m:r>
          <w:rPr>
            <w:rFonts w:ascii="Cambria Math" w:hAnsi="Cambria Math" w:cstheme="minorHAnsi"/>
            <w:lang w:val="en-US"/>
          </w:rPr>
          <m:t>y=ax+b</m:t>
        </m:r>
      </m:oMath>
      <w:r w:rsidRPr="00335BC6">
        <w:rPr>
          <w:rFonts w:cstheme="minorHAnsi"/>
          <w:lang w:val="en-US"/>
        </w:rPr>
        <w:t>, find parameters a and b that minimizes the negative log likelihood (NLL). There are multiple ways using R function (</w:t>
      </w:r>
      <w:proofErr w:type="spellStart"/>
      <w:r w:rsidRPr="00335BC6">
        <w:rPr>
          <w:rFonts w:cstheme="minorHAnsi"/>
          <w:lang w:val="en-US"/>
        </w:rPr>
        <w:t>lm</w:t>
      </w:r>
      <w:proofErr w:type="spellEnd"/>
      <w:r w:rsidRPr="00335BC6">
        <w:rPr>
          <w:rFonts w:cstheme="minorHAnsi"/>
          <w:lang w:val="en-US"/>
        </w:rPr>
        <w:t>), R optimizer with R NLL, R optimizer with TMB NLL.</w:t>
      </w:r>
    </w:p>
    <w:p w14:paraId="6ED37CCD" w14:textId="77777777" w:rsidR="00335BC6" w:rsidRPr="00335BC6" w:rsidRDefault="00335BC6" w:rsidP="00335BC6">
      <w:pPr>
        <w:rPr>
          <w:rFonts w:cstheme="minorHAnsi"/>
          <w:lang w:val="en-US"/>
        </w:rPr>
      </w:pPr>
    </w:p>
    <w:p w14:paraId="7B912405" w14:textId="2B020F11" w:rsidR="00335BC6" w:rsidRPr="00335BC6" w:rsidRDefault="00335BC6" w:rsidP="00335BC6">
      <w:pPr>
        <w:rPr>
          <w:rFonts w:cstheme="minorHAnsi"/>
        </w:rPr>
      </w:pPr>
      <w:r w:rsidRPr="00335BC6">
        <w:rPr>
          <w:rFonts w:cstheme="minorHAnsi"/>
          <w:lang w:val="es-ES"/>
        </w:rPr>
        <w:t xml:space="preserve">x </w:t>
      </w:r>
      <w:r w:rsidRPr="00335BC6">
        <w:rPr>
          <w:rFonts w:cstheme="minorHAnsi"/>
          <w:b/>
          <w:bCs/>
          <w:lang w:val="es-ES"/>
        </w:rPr>
        <w:t>&lt;-</w:t>
      </w:r>
      <w:r w:rsidRPr="00335BC6">
        <w:rPr>
          <w:rFonts w:cstheme="minorHAnsi"/>
          <w:lang w:val="es-ES"/>
        </w:rPr>
        <w:t xml:space="preserve"> </w:t>
      </w:r>
      <w:proofErr w:type="gramStart"/>
      <w:r w:rsidRPr="00335BC6">
        <w:rPr>
          <w:rFonts w:cstheme="minorHAnsi"/>
          <w:lang w:val="es-ES"/>
        </w:rPr>
        <w:t>c</w:t>
      </w:r>
      <w:r w:rsidRPr="00335BC6">
        <w:rPr>
          <w:rFonts w:cstheme="minorHAnsi"/>
          <w:b/>
          <w:bCs/>
          <w:lang w:val="es-ES"/>
        </w:rPr>
        <w:t>(</w:t>
      </w:r>
      <w:proofErr w:type="gramEnd"/>
      <w:r w:rsidRPr="00335BC6">
        <w:rPr>
          <w:rFonts w:cstheme="minorHAnsi"/>
          <w:lang w:val="es-ES"/>
        </w:rPr>
        <w:t>1.87, 1.96, 1.39, 2.24, 2.33, 2.24, 2.67, 2.47, 1.35, 2.00</w:t>
      </w:r>
      <w:r w:rsidRPr="00335BC6">
        <w:rPr>
          <w:rFonts w:cstheme="minorHAnsi"/>
          <w:b/>
          <w:bCs/>
          <w:lang w:val="es-ES"/>
        </w:rPr>
        <w:t>)</w:t>
      </w:r>
      <w:r w:rsidRPr="00335BC6">
        <w:rPr>
          <w:rFonts w:cstheme="minorHAnsi"/>
          <w:lang w:val="es-ES"/>
        </w:rPr>
        <w:t xml:space="preserve"> </w:t>
      </w:r>
    </w:p>
    <w:p w14:paraId="7F3B7669" w14:textId="150A4F39" w:rsidR="00335BC6" w:rsidRPr="00335BC6" w:rsidRDefault="00335BC6" w:rsidP="00335BC6">
      <w:pPr>
        <w:rPr>
          <w:rFonts w:cstheme="minorHAnsi"/>
        </w:rPr>
      </w:pPr>
      <w:r w:rsidRPr="00335BC6">
        <w:rPr>
          <w:rFonts w:cstheme="minorHAnsi"/>
          <w:lang w:val="es-ES"/>
        </w:rPr>
        <w:t xml:space="preserve">y </w:t>
      </w:r>
      <w:r w:rsidRPr="00335BC6">
        <w:rPr>
          <w:rFonts w:cstheme="minorHAnsi"/>
          <w:b/>
          <w:bCs/>
          <w:lang w:val="es-ES"/>
        </w:rPr>
        <w:t>&lt;-</w:t>
      </w:r>
      <w:r w:rsidRPr="00335BC6">
        <w:rPr>
          <w:rFonts w:cstheme="minorHAnsi"/>
          <w:lang w:val="es-ES"/>
        </w:rPr>
        <w:t xml:space="preserve"> </w:t>
      </w:r>
      <w:proofErr w:type="gramStart"/>
      <w:r w:rsidRPr="00335BC6">
        <w:rPr>
          <w:rFonts w:cstheme="minorHAnsi"/>
          <w:lang w:val="es-ES"/>
        </w:rPr>
        <w:t>c</w:t>
      </w:r>
      <w:r w:rsidRPr="00335BC6">
        <w:rPr>
          <w:rFonts w:cstheme="minorHAnsi"/>
          <w:b/>
          <w:bCs/>
          <w:lang w:val="es-ES"/>
        </w:rPr>
        <w:t>(</w:t>
      </w:r>
      <w:proofErr w:type="gramEnd"/>
      <w:r w:rsidRPr="00335BC6">
        <w:rPr>
          <w:rFonts w:cstheme="minorHAnsi"/>
          <w:lang w:val="es-ES"/>
        </w:rPr>
        <w:t>2.47, 2.42, 2.2, 2.72, 2.65, 2.5, 2.85, 2.77, 2.28, 2.45</w:t>
      </w:r>
      <w:r w:rsidRPr="00335BC6">
        <w:rPr>
          <w:rFonts w:cstheme="minorHAnsi"/>
          <w:b/>
          <w:bCs/>
          <w:lang w:val="es-ES"/>
        </w:rPr>
        <w:t>)</w:t>
      </w:r>
      <w:r w:rsidRPr="00335BC6">
        <w:rPr>
          <w:rFonts w:cstheme="minorHAnsi"/>
          <w:lang w:val="es-ES"/>
        </w:rPr>
        <w:t xml:space="preserve"> </w:t>
      </w:r>
    </w:p>
    <w:p w14:paraId="69A35188" w14:textId="273A8572" w:rsidR="00724EC8" w:rsidRPr="00335BC6" w:rsidRDefault="00724EC8">
      <w:pPr>
        <w:rPr>
          <w:rFonts w:cstheme="minorHAnsi"/>
          <w:lang w:val="en-US"/>
        </w:rPr>
      </w:pPr>
    </w:p>
    <w:p w14:paraId="65F570F0" w14:textId="7F1F24D8" w:rsidR="00876B67" w:rsidRPr="00335BC6" w:rsidRDefault="00335B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Hint: use </w:t>
      </w:r>
      <w:proofErr w:type="spellStart"/>
      <w:proofErr w:type="gramStart"/>
      <w:r>
        <w:rPr>
          <w:rFonts w:cstheme="minorHAnsi"/>
          <w:lang w:val="en-US"/>
        </w:rPr>
        <w:t>nlminb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in R for optimizer. </w:t>
      </w:r>
    </w:p>
    <w:p w14:paraId="061CA52E" w14:textId="13F976FB" w:rsidR="00876B67" w:rsidRPr="00335BC6" w:rsidRDefault="00876B67">
      <w:pPr>
        <w:rPr>
          <w:rFonts w:cstheme="minorHAnsi"/>
          <w:lang w:val="en-US"/>
        </w:rPr>
      </w:pPr>
    </w:p>
    <w:p w14:paraId="64564789" w14:textId="3AA1AAF9" w:rsidR="00876B67" w:rsidRDefault="00876B67">
      <w:pPr>
        <w:rPr>
          <w:rFonts w:cstheme="minorHAnsi"/>
          <w:b/>
          <w:bCs/>
          <w:lang w:val="en-US"/>
        </w:rPr>
      </w:pPr>
      <w:r w:rsidRPr="00335BC6">
        <w:rPr>
          <w:rFonts w:cstheme="minorHAnsi"/>
          <w:b/>
          <w:bCs/>
          <w:lang w:val="en-US"/>
        </w:rPr>
        <w:t>Fun reading lists</w:t>
      </w:r>
    </w:p>
    <w:p w14:paraId="6728EB8B" w14:textId="27E13294" w:rsidR="00335BC6" w:rsidRDefault="00335BC6">
      <w:pPr>
        <w:rPr>
          <w:rFonts w:cstheme="minorHAnsi"/>
          <w:b/>
          <w:bCs/>
          <w:lang w:val="en-US"/>
        </w:rPr>
      </w:pPr>
    </w:p>
    <w:p w14:paraId="055E0DA5" w14:textId="29754044" w:rsidR="00335BC6" w:rsidRPr="00335BC6" w:rsidRDefault="00335BC6">
      <w:pPr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 xml:space="preserve">These </w:t>
      </w:r>
      <w:r>
        <w:rPr>
          <w:rFonts w:cstheme="minorHAnsi"/>
          <w:lang w:val="en-US"/>
        </w:rPr>
        <w:t xml:space="preserve">are some applications of TMB to ecological problems. Basically, TMB is just a generalized regression tool to find MLE. Once you have an appropriate model written for your problem, TMB can help finding the parameter estimates. </w:t>
      </w:r>
    </w:p>
    <w:p w14:paraId="05E2DCA7" w14:textId="77777777" w:rsidR="00876B67" w:rsidRPr="00335BC6" w:rsidRDefault="00876B67">
      <w:pPr>
        <w:rPr>
          <w:rFonts w:cstheme="minorHAnsi"/>
          <w:lang w:val="en-US"/>
        </w:rPr>
      </w:pPr>
    </w:p>
    <w:p w14:paraId="576F00FC" w14:textId="77777777" w:rsidR="00876B67" w:rsidRPr="00335BC6" w:rsidRDefault="00876B67" w:rsidP="00876B67">
      <w:pPr>
        <w:ind w:left="360"/>
        <w:rPr>
          <w:rFonts w:cstheme="minorHAnsi"/>
        </w:rPr>
      </w:pPr>
      <w:r w:rsidRPr="00335BC6">
        <w:rPr>
          <w:rFonts w:cstheme="minorHAnsi"/>
          <w:u w:val="single"/>
          <w:lang w:val="en-US"/>
        </w:rPr>
        <w:t>Spatial (geospatial)</w:t>
      </w:r>
    </w:p>
    <w:p w14:paraId="58859EA9" w14:textId="4CC18A74" w:rsidR="00876B67" w:rsidRPr="00335BC6" w:rsidRDefault="00876B67" w:rsidP="00876B67">
      <w:pPr>
        <w:ind w:left="360"/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>Thorson, James T., et al. "The importance of spatial models for estimating the strength of density dependence." </w:t>
      </w:r>
      <w:r w:rsidRPr="00335BC6">
        <w:rPr>
          <w:rFonts w:cstheme="minorHAnsi"/>
          <w:i/>
          <w:iCs/>
          <w:lang w:val="en-US"/>
        </w:rPr>
        <w:t xml:space="preserve">Ecology </w:t>
      </w:r>
      <w:r w:rsidRPr="00335BC6">
        <w:rPr>
          <w:rFonts w:cstheme="minorHAnsi"/>
          <w:lang w:val="en-US"/>
        </w:rPr>
        <w:t>96.5 (2015): 1202-1212.</w:t>
      </w:r>
    </w:p>
    <w:p w14:paraId="37E95AC2" w14:textId="77777777" w:rsidR="00876B67" w:rsidRPr="00335BC6" w:rsidRDefault="00876B67" w:rsidP="00876B67">
      <w:pPr>
        <w:ind w:left="360"/>
        <w:rPr>
          <w:rFonts w:cstheme="minorHAnsi"/>
        </w:rPr>
      </w:pPr>
    </w:p>
    <w:p w14:paraId="19248E71" w14:textId="77777777" w:rsidR="00876B67" w:rsidRPr="00335BC6" w:rsidRDefault="00876B67" w:rsidP="00876B67">
      <w:pPr>
        <w:ind w:left="360"/>
        <w:rPr>
          <w:rFonts w:cstheme="minorHAnsi"/>
        </w:rPr>
      </w:pPr>
      <w:r w:rsidRPr="00335BC6">
        <w:rPr>
          <w:rFonts w:cstheme="minorHAnsi"/>
          <w:u w:val="single"/>
          <w:lang w:val="en-US"/>
        </w:rPr>
        <w:t>Species shifts</w:t>
      </w:r>
    </w:p>
    <w:p w14:paraId="2A793EBF" w14:textId="6B37B0C8" w:rsidR="00876B67" w:rsidRPr="00335BC6" w:rsidRDefault="00876B67" w:rsidP="00876B67">
      <w:pPr>
        <w:ind w:left="360"/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lastRenderedPageBreak/>
        <w:t xml:space="preserve">Thorson, J. T., Pinsky, M. L. and Ward, E. J. (2016), Model-based inference for estimating shifts in species distribution, area occupied and </w:t>
      </w:r>
      <w:proofErr w:type="spellStart"/>
      <w:r w:rsidRPr="00335BC6">
        <w:rPr>
          <w:rFonts w:cstheme="minorHAnsi"/>
          <w:lang w:val="en-US"/>
        </w:rPr>
        <w:t>centre</w:t>
      </w:r>
      <w:proofErr w:type="spellEnd"/>
      <w:r w:rsidRPr="00335BC6">
        <w:rPr>
          <w:rFonts w:cstheme="minorHAnsi"/>
          <w:lang w:val="en-US"/>
        </w:rPr>
        <w:t xml:space="preserve"> of gravity. Methods </w:t>
      </w:r>
      <w:proofErr w:type="spellStart"/>
      <w:r w:rsidRPr="00335BC6">
        <w:rPr>
          <w:rFonts w:cstheme="minorHAnsi"/>
          <w:lang w:val="en-US"/>
        </w:rPr>
        <w:t>Ecol</w:t>
      </w:r>
      <w:proofErr w:type="spellEnd"/>
      <w:r w:rsidRPr="00335BC6">
        <w:rPr>
          <w:rFonts w:cstheme="minorHAnsi"/>
          <w:lang w:val="en-US"/>
        </w:rPr>
        <w:t xml:space="preserve"> </w:t>
      </w:r>
      <w:proofErr w:type="spellStart"/>
      <w:r w:rsidRPr="00335BC6">
        <w:rPr>
          <w:rFonts w:cstheme="minorHAnsi"/>
          <w:lang w:val="en-US"/>
        </w:rPr>
        <w:t>Evol</w:t>
      </w:r>
      <w:proofErr w:type="spellEnd"/>
      <w:r w:rsidRPr="00335BC6">
        <w:rPr>
          <w:rFonts w:cstheme="minorHAnsi"/>
          <w:lang w:val="en-US"/>
        </w:rPr>
        <w:t>, 7: 990–1002. doi:10.1111/2041-210X.12567</w:t>
      </w:r>
    </w:p>
    <w:p w14:paraId="5285D8C0" w14:textId="77777777" w:rsidR="00876B67" w:rsidRPr="00335BC6" w:rsidRDefault="00876B67" w:rsidP="00876B67">
      <w:pPr>
        <w:ind w:left="360"/>
        <w:rPr>
          <w:rFonts w:cstheme="minorHAnsi"/>
        </w:rPr>
      </w:pPr>
    </w:p>
    <w:p w14:paraId="0868F9FC" w14:textId="77777777" w:rsidR="00876B67" w:rsidRPr="00335BC6" w:rsidRDefault="00876B67" w:rsidP="00876B67">
      <w:pPr>
        <w:ind w:left="360"/>
        <w:rPr>
          <w:rFonts w:cstheme="minorHAnsi"/>
        </w:rPr>
      </w:pPr>
      <w:r w:rsidRPr="00335BC6">
        <w:rPr>
          <w:rFonts w:cstheme="minorHAnsi"/>
          <w:u w:val="single"/>
          <w:lang w:val="en-US"/>
        </w:rPr>
        <w:t>Fisheries stock assessments</w:t>
      </w:r>
    </w:p>
    <w:p w14:paraId="3E4AEECC" w14:textId="73D90D65" w:rsidR="00876B67" w:rsidRPr="00335BC6" w:rsidRDefault="00876B67" w:rsidP="00876B67">
      <w:pPr>
        <w:ind w:left="360"/>
        <w:rPr>
          <w:rFonts w:cstheme="minorHAnsi"/>
          <w:lang w:val="en-US"/>
        </w:rPr>
      </w:pPr>
      <w:r w:rsidRPr="00335BC6">
        <w:rPr>
          <w:rFonts w:cstheme="minorHAnsi"/>
          <w:lang w:val="en-US"/>
        </w:rPr>
        <w:t>Berg, Casper W., and Anders Nielsen. "Accounting for correlated observations in an age-based state-space stock assessment model." </w:t>
      </w:r>
      <w:r w:rsidRPr="00335BC6">
        <w:rPr>
          <w:rFonts w:cstheme="minorHAnsi"/>
          <w:i/>
          <w:iCs/>
          <w:lang w:val="en-US"/>
        </w:rPr>
        <w:t>ICES Journal of Marine Science</w:t>
      </w:r>
      <w:r w:rsidRPr="00335BC6">
        <w:rPr>
          <w:rFonts w:cstheme="minorHAnsi"/>
          <w:lang w:val="en-US"/>
        </w:rPr>
        <w:t> 73.7 (2016): 1788-1797.</w:t>
      </w:r>
    </w:p>
    <w:p w14:paraId="68E3DF1D" w14:textId="77777777" w:rsidR="00876B67" w:rsidRPr="00335BC6" w:rsidRDefault="00876B67" w:rsidP="00876B67">
      <w:pPr>
        <w:ind w:left="360"/>
        <w:rPr>
          <w:rFonts w:cstheme="minorHAnsi"/>
        </w:rPr>
      </w:pPr>
    </w:p>
    <w:p w14:paraId="4AB65753" w14:textId="77777777" w:rsidR="00876B67" w:rsidRPr="00335BC6" w:rsidRDefault="00876B67" w:rsidP="00876B67">
      <w:pPr>
        <w:ind w:left="360"/>
        <w:rPr>
          <w:rFonts w:cstheme="minorHAnsi"/>
        </w:rPr>
      </w:pPr>
      <w:r w:rsidRPr="00335BC6">
        <w:rPr>
          <w:rFonts w:cstheme="minorHAnsi"/>
          <w:u w:val="single"/>
          <w:lang w:val="en-US"/>
        </w:rPr>
        <w:t>Animal movement</w:t>
      </w:r>
    </w:p>
    <w:p w14:paraId="5040F6D3" w14:textId="08F34C75" w:rsidR="00876B67" w:rsidRPr="00335BC6" w:rsidRDefault="00876B67" w:rsidP="00876B67">
      <w:pPr>
        <w:ind w:left="360"/>
        <w:rPr>
          <w:rFonts w:cstheme="minorHAnsi"/>
          <w:lang w:val="en-US"/>
        </w:rPr>
      </w:pPr>
      <w:proofErr w:type="spellStart"/>
      <w:r w:rsidRPr="00335BC6">
        <w:rPr>
          <w:rFonts w:cstheme="minorHAnsi"/>
          <w:lang w:val="en-US"/>
        </w:rPr>
        <w:t>Albertsen</w:t>
      </w:r>
      <w:proofErr w:type="spellEnd"/>
      <w:r w:rsidRPr="00335BC6">
        <w:rPr>
          <w:rFonts w:cstheme="minorHAnsi"/>
          <w:lang w:val="en-US"/>
        </w:rPr>
        <w:t xml:space="preserve">, </w:t>
      </w:r>
      <w:proofErr w:type="spellStart"/>
      <w:r w:rsidRPr="00335BC6">
        <w:rPr>
          <w:rFonts w:cstheme="minorHAnsi"/>
          <w:lang w:val="en-US"/>
        </w:rPr>
        <w:t>Christoffer</w:t>
      </w:r>
      <w:proofErr w:type="spellEnd"/>
      <w:r w:rsidRPr="00335BC6">
        <w:rPr>
          <w:rFonts w:cstheme="minorHAnsi"/>
          <w:lang w:val="en-US"/>
        </w:rPr>
        <w:t xml:space="preserve"> </w:t>
      </w:r>
      <w:proofErr w:type="spellStart"/>
      <w:r w:rsidRPr="00335BC6">
        <w:rPr>
          <w:rFonts w:cstheme="minorHAnsi"/>
          <w:lang w:val="en-US"/>
        </w:rPr>
        <w:t>Moesgaard</w:t>
      </w:r>
      <w:proofErr w:type="spellEnd"/>
      <w:r w:rsidRPr="00335BC6">
        <w:rPr>
          <w:rFonts w:cstheme="minorHAnsi"/>
          <w:lang w:val="en-US"/>
        </w:rPr>
        <w:t>, et al. "Fast fitting of non‐Gaussian state‐space models to animal movement data via Template Model Builder." </w:t>
      </w:r>
      <w:r w:rsidRPr="00335BC6">
        <w:rPr>
          <w:rFonts w:cstheme="minorHAnsi"/>
          <w:i/>
          <w:iCs/>
          <w:lang w:val="en-US"/>
        </w:rPr>
        <w:t>Ecology</w:t>
      </w:r>
      <w:r w:rsidRPr="00335BC6">
        <w:rPr>
          <w:rFonts w:cstheme="minorHAnsi"/>
          <w:lang w:val="en-US"/>
        </w:rPr>
        <w:t> 96.10 (2015): 2598-2604.</w:t>
      </w:r>
    </w:p>
    <w:p w14:paraId="78C8CDB6" w14:textId="77777777" w:rsidR="00876B67" w:rsidRPr="00335BC6" w:rsidRDefault="00876B67" w:rsidP="00876B67">
      <w:pPr>
        <w:ind w:left="360"/>
        <w:rPr>
          <w:rFonts w:cstheme="minorHAnsi"/>
        </w:rPr>
      </w:pPr>
    </w:p>
    <w:p w14:paraId="6749D72A" w14:textId="77777777" w:rsidR="00876B67" w:rsidRPr="00335BC6" w:rsidRDefault="00876B67" w:rsidP="00876B67">
      <w:pPr>
        <w:ind w:left="360"/>
        <w:rPr>
          <w:rFonts w:cstheme="minorHAnsi"/>
        </w:rPr>
      </w:pPr>
      <w:r w:rsidRPr="00335BC6">
        <w:rPr>
          <w:rFonts w:cstheme="minorHAnsi"/>
          <w:u w:val="single"/>
          <w:lang w:val="en-US"/>
        </w:rPr>
        <w:t>Fisheries CPUE standardization</w:t>
      </w:r>
    </w:p>
    <w:p w14:paraId="16D05049" w14:textId="4A88BB93" w:rsidR="00876B67" w:rsidRPr="00335BC6" w:rsidRDefault="00876B67" w:rsidP="00876B67">
      <w:pPr>
        <w:ind w:left="360"/>
        <w:rPr>
          <w:rFonts w:cstheme="minorHAnsi"/>
          <w:lang w:val="en-US"/>
        </w:rPr>
      </w:pPr>
      <w:proofErr w:type="spellStart"/>
      <w:r w:rsidRPr="00335BC6">
        <w:rPr>
          <w:rFonts w:cstheme="minorHAnsi"/>
          <w:lang w:val="en-US"/>
        </w:rPr>
        <w:t>Monnahan</w:t>
      </w:r>
      <w:proofErr w:type="spellEnd"/>
      <w:r w:rsidRPr="00335BC6">
        <w:rPr>
          <w:rFonts w:cstheme="minorHAnsi"/>
          <w:lang w:val="en-US"/>
        </w:rPr>
        <w:t>, C.C., and I. J. Stewart. "The effect of hook spacing on longline catch rates: Implications for catch rate standardization." </w:t>
      </w:r>
      <w:r w:rsidRPr="00335BC6">
        <w:rPr>
          <w:rFonts w:cstheme="minorHAnsi"/>
          <w:i/>
          <w:iCs/>
          <w:lang w:val="en-US"/>
        </w:rPr>
        <w:t>Fisheries Research</w:t>
      </w:r>
      <w:r w:rsidRPr="00335BC6">
        <w:rPr>
          <w:rFonts w:cstheme="minorHAnsi"/>
          <w:lang w:val="en-US"/>
        </w:rPr>
        <w:t> 198 (2018): 150-158.</w:t>
      </w:r>
    </w:p>
    <w:p w14:paraId="7A90C500" w14:textId="77777777" w:rsidR="00876B67" w:rsidRPr="00335BC6" w:rsidRDefault="00876B67" w:rsidP="00876B67">
      <w:pPr>
        <w:ind w:left="360"/>
        <w:rPr>
          <w:rFonts w:cstheme="minorHAnsi"/>
        </w:rPr>
      </w:pPr>
    </w:p>
    <w:p w14:paraId="50A4B4D2" w14:textId="77777777" w:rsidR="00876B67" w:rsidRPr="00335BC6" w:rsidRDefault="00876B67" w:rsidP="00876B67">
      <w:pPr>
        <w:ind w:left="360"/>
        <w:rPr>
          <w:rFonts w:cstheme="minorHAnsi"/>
        </w:rPr>
      </w:pPr>
      <w:r w:rsidRPr="00335BC6">
        <w:rPr>
          <w:rFonts w:cstheme="minorHAnsi"/>
          <w:u w:val="single"/>
          <w:lang w:val="en-US"/>
        </w:rPr>
        <w:t>Evolution of fly wings</w:t>
      </w:r>
    </w:p>
    <w:p w14:paraId="59B9ADE2" w14:textId="77777777" w:rsidR="00876B67" w:rsidRPr="00335BC6" w:rsidRDefault="00876B67" w:rsidP="00876B67">
      <w:pPr>
        <w:ind w:left="360"/>
        <w:rPr>
          <w:rFonts w:cstheme="minorHAnsi"/>
        </w:rPr>
      </w:pPr>
      <w:r w:rsidRPr="00335BC6">
        <w:rPr>
          <w:rFonts w:cstheme="minorHAnsi"/>
          <w:lang w:val="en-US"/>
        </w:rPr>
        <w:t>Houle, David, et al. "Mutation predicts 40 million years of fly wing evolution." </w:t>
      </w:r>
      <w:r w:rsidRPr="00335BC6">
        <w:rPr>
          <w:rFonts w:cstheme="minorHAnsi"/>
          <w:i/>
          <w:iCs/>
          <w:lang w:val="en-US"/>
        </w:rPr>
        <w:t>Nature</w:t>
      </w:r>
      <w:r w:rsidRPr="00335BC6">
        <w:rPr>
          <w:rFonts w:cstheme="minorHAnsi"/>
          <w:lang w:val="en-US"/>
        </w:rPr>
        <w:t> 548.7668 (2017): 447.</w:t>
      </w:r>
    </w:p>
    <w:p w14:paraId="5C7ED2A8" w14:textId="77777777" w:rsidR="00876B67" w:rsidRPr="00335BC6" w:rsidRDefault="00876B67" w:rsidP="00876B67">
      <w:pPr>
        <w:rPr>
          <w:rFonts w:cstheme="minorHAnsi"/>
          <w:lang w:val="en-US"/>
        </w:rPr>
      </w:pPr>
    </w:p>
    <w:sectPr w:rsidR="00876B67" w:rsidRPr="00335BC6" w:rsidSect="00195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81C"/>
    <w:multiLevelType w:val="hybridMultilevel"/>
    <w:tmpl w:val="BA1E9754"/>
    <w:lvl w:ilvl="0" w:tplc="F9BAF2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C02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CBF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699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879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46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238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2EF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6657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7CA0"/>
    <w:multiLevelType w:val="hybridMultilevel"/>
    <w:tmpl w:val="C93EE09C"/>
    <w:lvl w:ilvl="0" w:tplc="75DAA0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C22D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025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26A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413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58F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EBD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CBB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1E85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B5A85"/>
    <w:multiLevelType w:val="hybridMultilevel"/>
    <w:tmpl w:val="F8B4D20C"/>
    <w:lvl w:ilvl="0" w:tplc="BCAEF9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E2E0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691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AC1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E653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EE12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CC0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81C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E9C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37B0"/>
    <w:multiLevelType w:val="hybridMultilevel"/>
    <w:tmpl w:val="54745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03D08"/>
    <w:multiLevelType w:val="hybridMultilevel"/>
    <w:tmpl w:val="2BD4C004"/>
    <w:lvl w:ilvl="0" w:tplc="D27A19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223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AEC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2E6C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32E4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ED9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CABB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EE10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CDE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34E06"/>
    <w:multiLevelType w:val="hybridMultilevel"/>
    <w:tmpl w:val="F078B67E"/>
    <w:lvl w:ilvl="0" w:tplc="843096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884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E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A39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472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8895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EAE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AC9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2B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53A37"/>
    <w:multiLevelType w:val="hybridMultilevel"/>
    <w:tmpl w:val="122ED862"/>
    <w:lvl w:ilvl="0" w:tplc="DDB650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C4E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4BF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850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7E9F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257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869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8A60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493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B2549"/>
    <w:multiLevelType w:val="hybridMultilevel"/>
    <w:tmpl w:val="393C0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27"/>
    <w:rsid w:val="0019506B"/>
    <w:rsid w:val="002D2E59"/>
    <w:rsid w:val="0033544D"/>
    <w:rsid w:val="00335BC6"/>
    <w:rsid w:val="00562B00"/>
    <w:rsid w:val="00724EC8"/>
    <w:rsid w:val="00876B67"/>
    <w:rsid w:val="00A67683"/>
    <w:rsid w:val="00C309D2"/>
    <w:rsid w:val="00D0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575D"/>
  <w15:chartTrackingRefBased/>
  <w15:docId w15:val="{B39C21F8-6BBA-6E4D-B64E-A621F21A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B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6B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0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0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askr.github.io/adcomp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555</Words>
  <Characters>3264</Characters>
  <Application>Microsoft Office Word</Application>
  <DocSecurity>0</DocSecurity>
  <Lines>72</Lines>
  <Paragraphs>28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Gao</dc:creator>
  <cp:keywords/>
  <dc:description/>
  <cp:lastModifiedBy>Jin Gao</cp:lastModifiedBy>
  <cp:revision>8</cp:revision>
  <dcterms:created xsi:type="dcterms:W3CDTF">2019-11-14T22:12:00Z</dcterms:created>
  <dcterms:modified xsi:type="dcterms:W3CDTF">2019-11-15T14:46:00Z</dcterms:modified>
</cp:coreProperties>
</file>